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C2" w:rsidRDefault="00E37AC2" w:rsidP="00E37AC2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instrText xml:space="preserve"> HYPERLINK "http://blog.csdn.net/happynear/article/details/45372231" </w:instrTex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separate"/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如何快糙好猛地在Windows下编译CAFFE并使用其matlab和python接口</w:t>
      </w:r>
      <w:r>
        <w:rPr>
          <w:rStyle w:val="linktitle"/>
          <w:rFonts w:ascii="微软雅黑" w:eastAsia="微软雅黑" w:hAnsi="微软雅黑"/>
          <w:b w:val="0"/>
          <w:bCs w:val="0"/>
          <w:color w:val="000000"/>
          <w:sz w:val="30"/>
          <w:szCs w:val="30"/>
        </w:rPr>
        <w:fldChar w:fldCharType="end"/>
      </w:r>
    </w:p>
    <w:p w:rsidR="00E37AC2" w:rsidRDefault="00E37AC2" w:rsidP="00E37AC2">
      <w:pPr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proofErr w:type="spellStart"/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begin"/>
      </w:r>
      <w:r>
        <w:rPr>
          <w:rStyle w:val="linkcategories"/>
          <w:rFonts w:ascii="Arial" w:hAnsi="Arial" w:cs="Arial"/>
          <w:color w:val="999999"/>
          <w:sz w:val="18"/>
          <w:szCs w:val="18"/>
        </w:rPr>
        <w:instrText xml:space="preserve"> HYPERLINK "http://www.csdn.net/tag/CAFFE" \t "_blank" </w:instrTex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separate"/>
      </w:r>
      <w:r>
        <w:rPr>
          <w:rStyle w:val="a5"/>
          <w:rFonts w:ascii="Arial" w:hAnsi="Arial" w:cs="Arial"/>
          <w:color w:val="336699"/>
          <w:sz w:val="18"/>
          <w:szCs w:val="18"/>
        </w:rPr>
        <w:t>CAFFE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fldChar w:fldCharType="end"/>
      </w:r>
      <w:hyperlink r:id="rId7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matlab</w:t>
        </w:r>
      </w:hyperlink>
      <w:hyperlink r:id="rId8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windows</w:t>
        </w:r>
      </w:hyperlink>
      <w:hyperlink r:id="rId9" w:tgtFrame="_blank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python</w:t>
        </w:r>
        <w:proofErr w:type="spellEnd"/>
      </w:hyperlink>
    </w:p>
    <w:p w:rsidR="00E37AC2" w:rsidRDefault="00E37AC2" w:rsidP="00E37AC2">
      <w:pPr>
        <w:shd w:val="clear" w:color="auto" w:fill="FFFFFF"/>
        <w:spacing w:line="33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"/>
          <w:rFonts w:ascii="Arial" w:hAnsi="Arial" w:cs="Arial"/>
          <w:color w:val="999999"/>
          <w:sz w:val="18"/>
          <w:szCs w:val="18"/>
        </w:rPr>
        <w:t>2015-04-29 21:46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45197</w:t>
      </w:r>
      <w:r>
        <w:rPr>
          <w:rStyle w:val="linkview"/>
          <w:rFonts w:ascii="Arial" w:hAnsi="Arial" w:cs="Arial"/>
          <w:color w:val="999999"/>
          <w:sz w:val="18"/>
          <w:szCs w:val="18"/>
        </w:rPr>
        <w:t>人阅读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0" w:anchor="comments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评论</w:t>
        </w:r>
      </w:hyperlink>
      <w:r>
        <w:rPr>
          <w:rStyle w:val="linkcomments"/>
          <w:rFonts w:ascii="Arial" w:hAnsi="Arial" w:cs="Arial"/>
          <w:color w:val="999999"/>
          <w:sz w:val="18"/>
          <w:szCs w:val="18"/>
        </w:rPr>
        <w:t>(308)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1" w:tooltip="收藏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收藏</w:t>
        </w:r>
      </w:hyperlink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hyperlink r:id="rId12" w:anchor="report" w:tooltip="举报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举报</w:t>
        </w:r>
      </w:hyperlink>
    </w:p>
    <w:p w:rsidR="00E37AC2" w:rsidRDefault="00E37AC2" w:rsidP="00E37AC2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  <w:bookmarkStart w:id="0" w:name="_GoBack"/>
      <w:bookmarkEnd w:id="0"/>
    </w:p>
    <w:p w:rsidR="00E37AC2" w:rsidRDefault="00E37AC2" w:rsidP="00E37AC2">
      <w:pPr>
        <w:pStyle w:val="a6"/>
        <w:shd w:val="clear" w:color="auto" w:fill="EEEEEE"/>
        <w:spacing w:before="0" w:beforeAutospacing="0" w:after="0" w:after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目录</w:t>
      </w:r>
      <w:r>
        <w:rPr>
          <w:rFonts w:ascii="Arial" w:hAnsi="Arial" w:cs="Arial"/>
          <w:color w:val="000000"/>
          <w:sz w:val="18"/>
          <w:szCs w:val="18"/>
        </w:rPr>
        <w:fldChar w:fldCharType="begin"/>
      </w:r>
      <w:r>
        <w:rPr>
          <w:rFonts w:ascii="Arial" w:hAnsi="Arial" w:cs="Arial"/>
          <w:color w:val="000000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000000"/>
          <w:sz w:val="18"/>
          <w:szCs w:val="18"/>
        </w:rPr>
        <w:instrText>HYPERLINK "http://blog.csdn.net/happynear/article/details/45372231" \o "</w:instrText>
      </w:r>
      <w:r>
        <w:rPr>
          <w:rFonts w:ascii="Arial" w:hAnsi="Arial" w:cs="Arial" w:hint="eastAsia"/>
          <w:color w:val="000000"/>
          <w:sz w:val="18"/>
          <w:szCs w:val="18"/>
        </w:rPr>
        <w:instrText>系统根据文章中</w:instrText>
      </w:r>
      <w:r>
        <w:rPr>
          <w:rFonts w:ascii="Arial" w:hAnsi="Arial" w:cs="Arial" w:hint="eastAsia"/>
          <w:color w:val="000000"/>
          <w:sz w:val="18"/>
          <w:szCs w:val="18"/>
        </w:rPr>
        <w:instrText>H1</w:instrText>
      </w:r>
      <w:r>
        <w:rPr>
          <w:rFonts w:ascii="Arial" w:hAnsi="Arial" w:cs="Arial" w:hint="eastAsia"/>
          <w:color w:val="000000"/>
          <w:sz w:val="18"/>
          <w:szCs w:val="18"/>
        </w:rPr>
        <w:instrText>到</w:instrText>
      </w:r>
      <w:r>
        <w:rPr>
          <w:rFonts w:ascii="Arial" w:hAnsi="Arial" w:cs="Arial" w:hint="eastAsia"/>
          <w:color w:val="000000"/>
          <w:sz w:val="18"/>
          <w:szCs w:val="18"/>
        </w:rPr>
        <w:instrText>H6</w:instrText>
      </w:r>
      <w:r>
        <w:rPr>
          <w:rFonts w:ascii="Arial" w:hAnsi="Arial" w:cs="Arial" w:hint="eastAsia"/>
          <w:color w:val="000000"/>
          <w:sz w:val="18"/>
          <w:szCs w:val="18"/>
        </w:rPr>
        <w:instrText>标签自动生成文章目录</w:instrText>
      </w:r>
      <w:r>
        <w:rPr>
          <w:rFonts w:ascii="Arial" w:hAnsi="Arial" w:cs="Arial" w:hint="eastAsia"/>
          <w:color w:val="000000"/>
          <w:sz w:val="18"/>
          <w:szCs w:val="18"/>
        </w:rPr>
        <w:instrText>"</w:instrText>
      </w:r>
      <w:r>
        <w:rPr>
          <w:rFonts w:ascii="Arial" w:hAnsi="Arial" w:cs="Arial"/>
          <w:color w:val="000000"/>
          <w:sz w:val="18"/>
          <w:szCs w:val="18"/>
        </w:rPr>
        <w:instrText xml:space="preserve"> </w:instrText>
      </w:r>
      <w:r>
        <w:rPr>
          <w:rFonts w:ascii="Arial" w:hAnsi="Arial" w:cs="Arial"/>
          <w:color w:val="000000"/>
          <w:sz w:val="18"/>
          <w:szCs w:val="18"/>
        </w:rPr>
        <w:fldChar w:fldCharType="separate"/>
      </w:r>
      <w:r>
        <w:rPr>
          <w:rStyle w:val="a5"/>
          <w:rFonts w:ascii="Arial" w:hAnsi="Arial" w:cs="Arial"/>
          <w:color w:val="336699"/>
          <w:sz w:val="18"/>
          <w:szCs w:val="18"/>
        </w:rPr>
        <w:t>(?)</w:t>
      </w:r>
      <w:r>
        <w:rPr>
          <w:rFonts w:ascii="Arial" w:hAnsi="Arial" w:cs="Arial"/>
          <w:color w:val="000000"/>
          <w:sz w:val="18"/>
          <w:szCs w:val="18"/>
        </w:rPr>
        <w:fldChar w:fldCharType="end"/>
      </w:r>
      <w:hyperlink r:id="rId13" w:tooltip="展开" w:history="1">
        <w:r>
          <w:rPr>
            <w:rStyle w:val="a5"/>
            <w:rFonts w:ascii="Arial" w:hAnsi="Arial" w:cs="Arial"/>
            <w:color w:val="336699"/>
            <w:sz w:val="18"/>
            <w:szCs w:val="18"/>
          </w:rPr>
          <w:t>[+]</w:t>
        </w:r>
      </w:hyperlink>
    </w:p>
    <w:p w:rsidR="00E37AC2" w:rsidRDefault="00E37AC2" w:rsidP="00E37AC2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/>
          <w:b w:val="0"/>
          <w:bCs w:val="0"/>
          <w:color w:val="000000"/>
        </w:rPr>
      </w:pPr>
      <w:bookmarkStart w:id="1" w:name="t0"/>
      <w:bookmarkEnd w:id="1"/>
      <w:r>
        <w:rPr>
          <w:rFonts w:ascii="microsoft yahei" w:hAnsi="microsoft yahei" w:cs="Arial"/>
          <w:b w:val="0"/>
          <w:bCs w:val="0"/>
          <w:color w:val="000000"/>
        </w:rPr>
        <w:t>零、最近更新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2015/02/25 </w:t>
      </w:r>
      <w:r>
        <w:rPr>
          <w:rFonts w:ascii="microsoft yahei" w:hAnsi="microsoft yahei" w:cs="Arial"/>
          <w:color w:val="000000"/>
          <w:sz w:val="21"/>
          <w:szCs w:val="21"/>
        </w:rPr>
        <w:t>微软制作了一个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的</w:t>
      </w:r>
      <w:r>
        <w:rPr>
          <w:rFonts w:ascii="microsoft yahei" w:hAnsi="microsoft yahei" w:cs="Arial"/>
          <w:color w:val="000000"/>
          <w:sz w:val="21"/>
          <w:szCs w:val="21"/>
        </w:rPr>
        <w:t>windows</w:t>
      </w:r>
      <w:r>
        <w:rPr>
          <w:rFonts w:ascii="microsoft yahei" w:hAnsi="microsoft yahei" w:cs="Arial"/>
          <w:color w:val="000000"/>
          <w:sz w:val="21"/>
          <w:szCs w:val="21"/>
        </w:rPr>
        <w:t>版，他们更加专业，做出来的</w:t>
      </w:r>
      <w:r>
        <w:rPr>
          <w:rFonts w:ascii="microsoft yahei" w:hAnsi="microsoft yahei" w:cs="Arial"/>
          <w:color w:val="000000"/>
          <w:sz w:val="21"/>
          <w:szCs w:val="21"/>
        </w:rPr>
        <w:t>solution</w:t>
      </w:r>
      <w:r>
        <w:rPr>
          <w:rFonts w:ascii="microsoft yahei" w:hAnsi="microsoft yahei" w:cs="Arial"/>
          <w:color w:val="000000"/>
          <w:sz w:val="21"/>
          <w:szCs w:val="21"/>
        </w:rPr>
        <w:t>更加容易维护，第三方库完全由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Nuget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进行管理，几乎不用配置什么东西，建议大家都去尝试一下：</w:t>
      </w:r>
      <w:hyperlink r:id="rId14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https://github.com/Microsoft/caffe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2015/12/09 </w:t>
      </w:r>
      <w:r>
        <w:rPr>
          <w:rFonts w:ascii="microsoft yahei" w:hAnsi="microsoft yahei" w:cs="Arial"/>
          <w:color w:val="000000"/>
          <w:sz w:val="21"/>
          <w:szCs w:val="21"/>
        </w:rPr>
        <w:t>我总结了一下比较常见的问题，写在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15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https://github.com/happynear/caffe-windows/blob/master/FAQ.md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t>里，而且未来会持续更新，如果碰到问题请先查看这个</w:t>
      </w:r>
      <w:r>
        <w:rPr>
          <w:rFonts w:ascii="microsoft yahei" w:hAnsi="microsoft yahei" w:cs="Arial"/>
          <w:color w:val="000000"/>
          <w:sz w:val="21"/>
          <w:szCs w:val="21"/>
        </w:rPr>
        <w:t>FAQ</w:t>
      </w:r>
      <w:r>
        <w:rPr>
          <w:rFonts w:ascii="microsoft yahei" w:hAnsi="microsoft yahei" w:cs="Arial"/>
          <w:color w:val="000000"/>
          <w:sz w:val="21"/>
          <w:szCs w:val="21"/>
        </w:rPr>
        <w:t>列表。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2015/09/14 Caffe</w:t>
      </w:r>
      <w:r>
        <w:rPr>
          <w:rFonts w:ascii="microsoft yahei" w:hAnsi="microsoft yahei" w:cs="Arial"/>
          <w:color w:val="000000"/>
          <w:sz w:val="21"/>
          <w:szCs w:val="21"/>
        </w:rPr>
        <w:t>现在支持单机多</w:t>
      </w:r>
      <w:r>
        <w:rPr>
          <w:rFonts w:ascii="microsoft yahei" w:hAnsi="microsoft yahei" w:cs="Arial"/>
          <w:color w:val="000000"/>
          <w:sz w:val="21"/>
          <w:szCs w:val="21"/>
        </w:rPr>
        <w:t>GPU</w:t>
      </w:r>
      <w:r>
        <w:rPr>
          <w:rFonts w:ascii="microsoft yahei" w:hAnsi="microsoft yahei" w:cs="Arial"/>
          <w:color w:val="000000"/>
          <w:sz w:val="21"/>
          <w:szCs w:val="21"/>
        </w:rPr>
        <w:t>啦，直接在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命令后面加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--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gpu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=all</w:t>
      </w:r>
      <w:r>
        <w:rPr>
          <w:rFonts w:ascii="microsoft yahei" w:hAnsi="microsoft yahei" w:cs="Arial"/>
          <w:color w:val="000000"/>
          <w:sz w:val="21"/>
          <w:szCs w:val="21"/>
        </w:rPr>
        <w:t>或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--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gpu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=0,1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t>即可使用多个</w:t>
      </w:r>
      <w:r>
        <w:rPr>
          <w:rFonts w:ascii="microsoft yahei" w:hAnsi="microsoft yahei" w:cs="Arial"/>
          <w:color w:val="000000"/>
          <w:sz w:val="21"/>
          <w:szCs w:val="21"/>
        </w:rPr>
        <w:t>GPU</w:t>
      </w:r>
      <w:r>
        <w:rPr>
          <w:rFonts w:ascii="microsoft yahei" w:hAnsi="microsoft yahei" w:cs="Arial"/>
          <w:color w:val="000000"/>
          <w:sz w:val="21"/>
          <w:szCs w:val="21"/>
        </w:rPr>
        <w:t>进行训练。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如果使用多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gpu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训练，不要直接点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cmd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窗口的</w:t>
      </w:r>
      <w:r>
        <w:rPr>
          <w:rFonts w:ascii="microsoft yahei" w:hAnsi="microsoft yahei" w:cs="Arial"/>
          <w:color w:val="000000"/>
          <w:sz w:val="21"/>
          <w:szCs w:val="21"/>
        </w:rPr>
        <w:t>X</w:t>
      </w:r>
      <w:r>
        <w:rPr>
          <w:rFonts w:ascii="microsoft yahei" w:hAnsi="microsoft yahei" w:cs="Arial"/>
          <w:color w:val="000000"/>
          <w:sz w:val="21"/>
          <w:szCs w:val="21"/>
        </w:rPr>
        <w:t>，最好使用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Ctrl+C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来终止程序，不然显卡驱动有时候会崩溃。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还有如果要在训练中途存一个</w:t>
      </w:r>
      <w:r>
        <w:rPr>
          <w:rFonts w:ascii="microsoft yahei" w:hAnsi="microsoft yahei" w:cs="Arial"/>
          <w:color w:val="000000"/>
          <w:sz w:val="21"/>
          <w:szCs w:val="21"/>
        </w:rPr>
        <w:t>snapshot</w:t>
      </w:r>
      <w:r>
        <w:rPr>
          <w:rFonts w:ascii="microsoft yahei" w:hAnsi="microsoft yahei" w:cs="Arial"/>
          <w:color w:val="000000"/>
          <w:sz w:val="21"/>
          <w:szCs w:val="21"/>
        </w:rPr>
        <w:t>，可以用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Ctrl+Break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因此一个正常的终止训练的操作是：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先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Ctrl+Break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保存当前工作状态，然后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Ctrl+C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终止训练。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2015/08/18 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lmdb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现在已经可以使用了，不过磁盘必须是</w:t>
      </w:r>
      <w:r>
        <w:rPr>
          <w:rFonts w:ascii="microsoft yahei" w:hAnsi="microsoft yahei" w:cs="Arial"/>
          <w:color w:val="000000"/>
          <w:sz w:val="21"/>
          <w:szCs w:val="21"/>
        </w:rPr>
        <w:t>NTFS</w:t>
      </w:r>
      <w:r>
        <w:rPr>
          <w:rFonts w:ascii="microsoft yahei" w:hAnsi="microsoft yahei" w:cs="Arial"/>
          <w:color w:val="000000"/>
          <w:sz w:val="21"/>
          <w:szCs w:val="21"/>
        </w:rPr>
        <w:t>格式的才可以。有需要的请到</w:t>
      </w:r>
      <w:hyperlink r:id="rId16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http://pan.baidu.com/s/1dDHbbgP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t>下载，并覆盖掉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3rdparty/lib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t>中同名的文件，然后右键各个工程</w:t>
      </w:r>
      <w:r>
        <w:rPr>
          <w:rFonts w:ascii="microsoft yahei" w:hAnsi="microsoft yahei" w:cs="Arial"/>
          <w:color w:val="000000"/>
          <w:sz w:val="21"/>
          <w:szCs w:val="21"/>
        </w:rPr>
        <w:t>-&gt;</w:t>
      </w:r>
      <w:r>
        <w:rPr>
          <w:rFonts w:ascii="microsoft yahei" w:hAnsi="microsoft yahei" w:cs="Arial"/>
          <w:color w:val="000000"/>
          <w:sz w:val="21"/>
          <w:szCs w:val="21"/>
        </w:rPr>
        <w:t>仅用于项目</w:t>
      </w:r>
      <w:r>
        <w:rPr>
          <w:rFonts w:ascii="microsoft yahei" w:hAnsi="microsoft yahei" w:cs="Arial"/>
          <w:color w:val="000000"/>
          <w:sz w:val="21"/>
          <w:szCs w:val="21"/>
        </w:rPr>
        <w:t>-&gt;</w:t>
      </w:r>
      <w:r>
        <w:rPr>
          <w:rFonts w:ascii="microsoft yahei" w:hAnsi="microsoft yahei" w:cs="Arial"/>
          <w:color w:val="000000"/>
          <w:sz w:val="21"/>
          <w:szCs w:val="21"/>
        </w:rPr>
        <w:t>仅链接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r>
        <w:rPr>
          <w:rFonts w:ascii="microsoft yahei" w:hAnsi="microsoft yahei" w:cs="Arial"/>
          <w:color w:val="000000"/>
          <w:sz w:val="21"/>
          <w:szCs w:val="21"/>
        </w:rPr>
        <w:t>即可，无需重新生成。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2015/08/08 </w:t>
      </w:r>
      <w:r>
        <w:rPr>
          <w:rFonts w:ascii="microsoft yahei" w:hAnsi="microsoft yahei" w:cs="Arial"/>
          <w:color w:val="000000"/>
          <w:sz w:val="21"/>
          <w:szCs w:val="21"/>
        </w:rPr>
        <w:t>有很多人报告（包括我自己）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cuDNN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 xml:space="preserve"> v3 </w:t>
      </w:r>
      <w:r>
        <w:rPr>
          <w:rFonts w:ascii="microsoft yahei" w:hAnsi="microsoft yahei" w:cs="Arial"/>
          <w:color w:val="000000"/>
          <w:sz w:val="21"/>
          <w:szCs w:val="21"/>
        </w:rPr>
        <w:t>的速度比</w:t>
      </w:r>
      <w:r>
        <w:rPr>
          <w:rFonts w:ascii="microsoft yahei" w:hAnsi="microsoft yahei" w:cs="Arial"/>
          <w:color w:val="000000"/>
          <w:sz w:val="21"/>
          <w:szCs w:val="21"/>
        </w:rPr>
        <w:t>v2</w:t>
      </w:r>
      <w:r>
        <w:rPr>
          <w:rFonts w:ascii="microsoft yahei" w:hAnsi="microsoft yahei" w:cs="Arial"/>
          <w:color w:val="000000"/>
          <w:sz w:val="21"/>
          <w:szCs w:val="21"/>
        </w:rPr>
        <w:t>慢很多，因此</w:t>
      </w:r>
      <w:r>
        <w:rPr>
          <w:rFonts w:ascii="microsoft yahei" w:hAnsi="microsoft yahei" w:cs="Arial"/>
          <w:color w:val="000000"/>
          <w:sz w:val="21"/>
          <w:szCs w:val="21"/>
        </w:rPr>
        <w:t>master</w:t>
      </w:r>
      <w:r>
        <w:rPr>
          <w:rFonts w:ascii="microsoft yahei" w:hAnsi="microsoft yahei" w:cs="Arial"/>
          <w:color w:val="000000"/>
          <w:sz w:val="21"/>
          <w:szCs w:val="21"/>
        </w:rPr>
        <w:t>分支被我回滚回</w:t>
      </w:r>
      <w:r>
        <w:rPr>
          <w:rFonts w:ascii="microsoft yahei" w:hAnsi="microsoft yahei" w:cs="Arial"/>
          <w:color w:val="000000"/>
          <w:sz w:val="21"/>
          <w:szCs w:val="21"/>
        </w:rPr>
        <w:t>v2</w:t>
      </w:r>
      <w:r>
        <w:rPr>
          <w:rFonts w:ascii="microsoft yahei" w:hAnsi="microsoft yahei" w:cs="Arial"/>
          <w:color w:val="000000"/>
          <w:sz w:val="21"/>
          <w:szCs w:val="21"/>
        </w:rPr>
        <w:t>版本了，所幸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cuDNN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向下兼容，所以无需再次下载第三方库。</w:t>
      </w:r>
    </w:p>
    <w:p w:rsidR="00E37AC2" w:rsidRDefault="00E37AC2" w:rsidP="00E37AC2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/>
          <w:b w:val="0"/>
          <w:bCs w:val="0"/>
          <w:color w:val="000000"/>
        </w:rPr>
      </w:pPr>
      <w:bookmarkStart w:id="2" w:name="t1"/>
      <w:bookmarkEnd w:id="2"/>
      <w:r>
        <w:rPr>
          <w:rFonts w:ascii="microsoft yahei" w:hAnsi="microsoft yahei" w:cs="Arial"/>
          <w:b w:val="0"/>
          <w:bCs w:val="0"/>
          <w:color w:val="000000"/>
        </w:rPr>
        <w:t>一、准备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　　需要用到的东西我已经帮大家全部准备好了，有</w:t>
      </w:r>
      <w:r>
        <w:rPr>
          <w:rFonts w:ascii="microsoft yahei" w:hAnsi="microsoft yahei" w:cs="Arial"/>
          <w:color w:val="000000"/>
          <w:sz w:val="21"/>
          <w:szCs w:val="21"/>
        </w:rPr>
        <w:t>2016</w:t>
      </w:r>
      <w:r>
        <w:rPr>
          <w:rFonts w:ascii="microsoft yahei" w:hAnsi="microsoft yahei" w:cs="Arial"/>
          <w:color w:val="000000"/>
          <w:sz w:val="21"/>
          <w:szCs w:val="21"/>
        </w:rPr>
        <w:t>年</w:t>
      </w:r>
      <w:r>
        <w:rPr>
          <w:rFonts w:ascii="microsoft yahei" w:hAnsi="microsoft yahei" w:cs="Arial"/>
          <w:color w:val="000000"/>
          <w:sz w:val="21"/>
          <w:szCs w:val="21"/>
        </w:rPr>
        <w:t>2</w:t>
      </w:r>
      <w:r>
        <w:rPr>
          <w:rFonts w:ascii="microsoft yahei" w:hAnsi="microsoft yahei" w:cs="Arial"/>
          <w:color w:val="000000"/>
          <w:sz w:val="21"/>
          <w:szCs w:val="21"/>
        </w:rPr>
        <w:t>月</w:t>
      </w:r>
      <w:r>
        <w:rPr>
          <w:rFonts w:ascii="microsoft yahei" w:hAnsi="microsoft yahei" w:cs="Arial"/>
          <w:color w:val="000000"/>
          <w:sz w:val="21"/>
          <w:szCs w:val="21"/>
        </w:rPr>
        <w:t>4</w:t>
      </w:r>
      <w:r>
        <w:rPr>
          <w:rFonts w:ascii="microsoft yahei" w:hAnsi="microsoft yahei" w:cs="Arial"/>
          <w:color w:val="000000"/>
          <w:sz w:val="21"/>
          <w:szCs w:val="21"/>
        </w:rPr>
        <w:t>日刚刚从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官方</w:t>
      </w:r>
      <w:r>
        <w:rPr>
          <w:rFonts w:ascii="microsoft yahei" w:hAnsi="microsoft yahei" w:cs="Arial"/>
          <w:color w:val="000000"/>
          <w:sz w:val="21"/>
          <w:szCs w:val="21"/>
        </w:rPr>
        <w:t>master</w:t>
      </w:r>
      <w:r>
        <w:rPr>
          <w:rFonts w:ascii="microsoft yahei" w:hAnsi="microsoft yahei" w:cs="Arial"/>
          <w:color w:val="000000"/>
          <w:sz w:val="21"/>
          <w:szCs w:val="21"/>
        </w:rPr>
        <w:t>分支</w:t>
      </w:r>
      <w:r>
        <w:rPr>
          <w:rFonts w:ascii="microsoft yahei" w:hAnsi="microsoft yahei" w:cs="Arial"/>
          <w:color w:val="000000"/>
          <w:sz w:val="21"/>
          <w:szCs w:val="21"/>
        </w:rPr>
        <w:t>fork</w:t>
      </w:r>
      <w:r>
        <w:rPr>
          <w:rFonts w:ascii="microsoft yahei" w:hAnsi="microsoft yahei" w:cs="Arial"/>
          <w:color w:val="000000"/>
          <w:sz w:val="21"/>
          <w:szCs w:val="21"/>
        </w:rPr>
        <w:t>过来的源代码：</w:t>
      </w:r>
      <w:hyperlink r:id="rId17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https://www.github.com/happynear/caffe-windows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。有我自己亲手制作的第三方库</w:t>
      </w:r>
      <w:hyperlink r:id="rId18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http://pan.baidu.com/s/1bSzvKa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，在源码的根目录下建立个</w:t>
      </w:r>
      <w:r>
        <w:rPr>
          <w:rFonts w:ascii="microsoft yahei" w:hAnsi="microsoft yahei" w:cs="Arial"/>
          <w:color w:val="000000"/>
          <w:sz w:val="21"/>
          <w:szCs w:val="21"/>
        </w:rPr>
        <w:t>3rdparty</w:t>
      </w:r>
      <w:r>
        <w:rPr>
          <w:rFonts w:ascii="microsoft yahei" w:hAnsi="microsoft yahei" w:cs="Arial"/>
          <w:color w:val="000000"/>
          <w:sz w:val="21"/>
          <w:szCs w:val="21"/>
        </w:rPr>
        <w:t>文</w:t>
      </w:r>
      <w:r>
        <w:rPr>
          <w:rFonts w:ascii="microsoft yahei" w:hAnsi="microsoft yahei" w:cs="Arial"/>
          <w:color w:val="000000"/>
          <w:sz w:val="21"/>
          <w:szCs w:val="21"/>
        </w:rPr>
        <w:lastRenderedPageBreak/>
        <w:t>件夹，把文件解压进去就可以了。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Style w:val="a7"/>
          <w:rFonts w:ascii="microsoft yahei" w:hAnsi="microsoft yahei" w:cs="Arial"/>
          <w:color w:val="000000"/>
          <w:sz w:val="21"/>
          <w:szCs w:val="21"/>
        </w:rPr>
        <w:t>解压好之后，要将</w:t>
      </w:r>
      <w:r>
        <w:rPr>
          <w:rStyle w:val="a7"/>
          <w:rFonts w:ascii="microsoft yahei" w:hAnsi="microsoft yahei" w:cs="Arial"/>
          <w:color w:val="000000"/>
          <w:sz w:val="21"/>
          <w:szCs w:val="21"/>
        </w:rPr>
        <w:t>3rdparty/bin</w:t>
      </w:r>
      <w:r>
        <w:rPr>
          <w:rStyle w:val="a7"/>
          <w:rFonts w:ascii="microsoft yahei" w:hAnsi="microsoft yahei" w:cs="Arial"/>
          <w:color w:val="000000"/>
          <w:sz w:val="21"/>
          <w:szCs w:val="21"/>
        </w:rPr>
        <w:t>文件夹添加到环境变量的</w:t>
      </w:r>
      <w:r>
        <w:rPr>
          <w:rStyle w:val="a7"/>
          <w:rFonts w:ascii="microsoft yahei" w:hAnsi="microsoft yahei" w:cs="Arial"/>
          <w:color w:val="000000"/>
          <w:sz w:val="21"/>
          <w:szCs w:val="21"/>
        </w:rPr>
        <w:t>PATH</w:t>
      </w:r>
      <w:r>
        <w:rPr>
          <w:rStyle w:val="a7"/>
          <w:rFonts w:ascii="microsoft yahei" w:hAnsi="microsoft yahei" w:cs="Arial"/>
          <w:color w:val="000000"/>
          <w:sz w:val="21"/>
          <w:szCs w:val="21"/>
        </w:rPr>
        <w:t>中，这样才能让程序找到这些第三方库的</w:t>
      </w:r>
      <w:proofErr w:type="spellStart"/>
      <w:r>
        <w:rPr>
          <w:rStyle w:val="a7"/>
          <w:rFonts w:ascii="microsoft yahei" w:hAnsi="microsoft yahei" w:cs="Arial"/>
          <w:color w:val="000000"/>
          <w:sz w:val="21"/>
          <w:szCs w:val="21"/>
        </w:rPr>
        <w:t>dll</w:t>
      </w:r>
      <w:proofErr w:type="spellEnd"/>
      <w:r>
        <w:rPr>
          <w:rStyle w:val="a7"/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最后是</w:t>
      </w:r>
      <w:r>
        <w:rPr>
          <w:rFonts w:ascii="microsoft yahei" w:hAnsi="microsoft yahei" w:cs="Arial"/>
          <w:color w:val="000000"/>
          <w:sz w:val="21"/>
          <w:szCs w:val="21"/>
        </w:rPr>
        <w:t>CUDA</w:t>
      </w:r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Fonts w:ascii="microsoft yahei" w:hAnsi="microsoft yahei" w:cs="Arial"/>
          <w:color w:val="000000"/>
          <w:sz w:val="21"/>
          <w:szCs w:val="21"/>
        </w:rPr>
        <w:t>MKL</w:t>
      </w:r>
      <w:r>
        <w:rPr>
          <w:rFonts w:ascii="microsoft yahei" w:hAnsi="microsoft yahei" w:cs="Arial"/>
          <w:color w:val="000000"/>
          <w:sz w:val="21"/>
          <w:szCs w:val="21"/>
        </w:rPr>
        <w:t>了，</w:t>
      </w:r>
      <w:r>
        <w:rPr>
          <w:rFonts w:ascii="microsoft yahei" w:hAnsi="microsoft yahei" w:cs="Arial"/>
          <w:color w:val="000000"/>
          <w:sz w:val="21"/>
          <w:szCs w:val="21"/>
        </w:rPr>
        <w:t>MKL</w:t>
      </w:r>
      <w:r>
        <w:rPr>
          <w:rFonts w:ascii="microsoft yahei" w:hAnsi="microsoft yahei" w:cs="Arial"/>
          <w:color w:val="000000"/>
          <w:sz w:val="21"/>
          <w:szCs w:val="21"/>
        </w:rPr>
        <w:t>是可选的，大家可以去</w:t>
      </w:r>
      <w:r>
        <w:rPr>
          <w:rFonts w:ascii="microsoft yahei" w:hAnsi="microsoft yahei" w:cs="Arial"/>
          <w:color w:val="000000"/>
          <w:sz w:val="21"/>
          <w:szCs w:val="21"/>
        </w:rPr>
        <w:t>Intel</w:t>
      </w:r>
      <w:r>
        <w:rPr>
          <w:rFonts w:ascii="microsoft yahei" w:hAnsi="microsoft yahei" w:cs="Arial"/>
          <w:color w:val="000000"/>
          <w:sz w:val="21"/>
          <w:szCs w:val="21"/>
        </w:rPr>
        <w:t>官方申请，如果不用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cpu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模式的话其实也无所谓，在第三方库包中我还提供了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openblas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的库文件。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我使用的是</w:t>
      </w:r>
      <w:r>
        <w:rPr>
          <w:rFonts w:ascii="microsoft yahei" w:hAnsi="microsoft yahei" w:cs="Arial"/>
          <w:color w:val="000000"/>
          <w:sz w:val="21"/>
          <w:szCs w:val="21"/>
        </w:rPr>
        <w:t>CUDA 7.5</w:t>
      </w:r>
      <w:r>
        <w:rPr>
          <w:rFonts w:ascii="microsoft yahei" w:hAnsi="microsoft yahei" w:cs="Arial"/>
          <w:color w:val="000000"/>
          <w:sz w:val="21"/>
          <w:szCs w:val="21"/>
        </w:rPr>
        <w:t>版，建议大家也安装这个版本。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</w:p>
    <w:p w:rsidR="00E37AC2" w:rsidRDefault="00E37AC2" w:rsidP="00E37AC2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/>
          <w:b w:val="0"/>
          <w:bCs w:val="0"/>
          <w:color w:val="000000"/>
        </w:rPr>
      </w:pPr>
      <w:bookmarkStart w:id="3" w:name="t2"/>
      <w:bookmarkEnd w:id="3"/>
      <w:r>
        <w:rPr>
          <w:rFonts w:ascii="microsoft yahei" w:hAnsi="microsoft yahei" w:cs="Arial"/>
          <w:b w:val="0"/>
          <w:bCs w:val="0"/>
          <w:color w:val="000000"/>
        </w:rPr>
        <w:t>二、编译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　　编译非常简单，分为以下几步：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000000"/>
          <w:sz w:val="21"/>
          <w:szCs w:val="21"/>
        </w:rPr>
        <w:t>1</w:t>
      </w:r>
      <w:r>
        <w:rPr>
          <w:rFonts w:ascii="microsoft yahei" w:hAnsi="microsoft yahei" w:cs="Arial"/>
          <w:color w:val="000000"/>
          <w:sz w:val="21"/>
          <w:szCs w:val="21"/>
        </w:rPr>
        <w:t>、双击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src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caffe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/proto/extract_proto.bat</w:t>
      </w:r>
      <w:r>
        <w:rPr>
          <w:rFonts w:ascii="microsoft yahei" w:hAnsi="microsoft yahei" w:cs="Arial"/>
          <w:color w:val="000000"/>
          <w:sz w:val="21"/>
          <w:szCs w:val="21"/>
        </w:rPr>
        <w:t>批处理文件来生成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caffe.pb.h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caffe.pb.cc</w:t>
      </w:r>
      <w:r>
        <w:rPr>
          <w:rFonts w:ascii="microsoft yahei" w:hAnsi="microsoft yahei" w:cs="Arial"/>
          <w:color w:val="000000"/>
          <w:sz w:val="21"/>
          <w:szCs w:val="21"/>
        </w:rPr>
        <w:t>两个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c++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文件，和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caffe_pb2.py</w:t>
      </w:r>
      <w:r>
        <w:rPr>
          <w:rFonts w:ascii="microsoft yahei" w:hAnsi="microsoft yahei" w:cs="Arial"/>
          <w:color w:val="000000"/>
          <w:sz w:val="21"/>
          <w:szCs w:val="21"/>
        </w:rPr>
        <w:t>这个</w:t>
      </w:r>
      <w:hyperlink r:id="rId19" w:tgtFrame="_blank" w:tooltip="undefined" w:history="1">
        <w:r>
          <w:rPr>
            <w:rStyle w:val="a5"/>
            <w:rFonts w:ascii="microsoft yahei" w:hAnsi="microsoft yahei" w:cs="Arial"/>
            <w:b/>
            <w:bCs/>
            <w:color w:val="DF3434"/>
            <w:sz w:val="21"/>
            <w:szCs w:val="21"/>
          </w:rPr>
          <w:t>Python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使用的文件。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000000"/>
          <w:sz w:val="21"/>
          <w:szCs w:val="21"/>
        </w:rPr>
        <w:t>2</w:t>
      </w:r>
      <w:r>
        <w:rPr>
          <w:rFonts w:ascii="microsoft yahei" w:hAnsi="microsoft yahei" w:cs="Arial"/>
          <w:color w:val="000000"/>
          <w:sz w:val="21"/>
          <w:szCs w:val="21"/>
        </w:rPr>
        <w:t>、打开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./buildVS2013/MainBuilder.sln</w:t>
      </w:r>
      <w:r>
        <w:rPr>
          <w:rFonts w:ascii="microsoft yahei" w:hAnsi="microsoft yahei" w:cs="Arial"/>
          <w:color w:val="000000"/>
          <w:sz w:val="21"/>
          <w:szCs w:val="21"/>
        </w:rPr>
        <w:t>，打开之后切换编译模式至</w:t>
      </w:r>
      <w:r>
        <w:rPr>
          <w:rFonts w:ascii="microsoft yahei" w:hAnsi="microsoft yahei" w:cs="Arial"/>
          <w:color w:val="000000"/>
          <w:sz w:val="21"/>
          <w:szCs w:val="21"/>
        </w:rPr>
        <w:t>Release X64</w:t>
      </w:r>
      <w:r>
        <w:rPr>
          <w:rFonts w:ascii="microsoft yahei" w:hAnsi="microsoft yahei" w:cs="Arial"/>
          <w:color w:val="000000"/>
          <w:sz w:val="21"/>
          <w:szCs w:val="21"/>
        </w:rPr>
        <w:t>模式。如果打开之后显示加载失败，可能你的</w:t>
      </w:r>
      <w:r>
        <w:rPr>
          <w:rFonts w:ascii="microsoft yahei" w:hAnsi="microsoft yahei" w:cs="Arial"/>
          <w:color w:val="000000"/>
          <w:sz w:val="21"/>
          <w:szCs w:val="21"/>
        </w:rPr>
        <w:t>CUDA</w:t>
      </w:r>
      <w:r>
        <w:rPr>
          <w:rFonts w:ascii="microsoft yahei" w:hAnsi="microsoft yahei" w:cs="Arial"/>
          <w:color w:val="000000"/>
          <w:sz w:val="21"/>
          <w:szCs w:val="21"/>
        </w:rPr>
        <w:t>版本和我的不一致，我的是</w:t>
      </w:r>
      <w:r>
        <w:rPr>
          <w:rFonts w:ascii="microsoft yahei" w:hAnsi="microsoft yahei" w:cs="Arial"/>
          <w:color w:val="000000"/>
          <w:sz w:val="21"/>
          <w:szCs w:val="21"/>
        </w:rPr>
        <w:t>CUDA 7.5</w:t>
      </w:r>
      <w:r>
        <w:rPr>
          <w:rFonts w:ascii="microsoft yahei" w:hAnsi="microsoft yahei" w:cs="Arial"/>
          <w:color w:val="000000"/>
          <w:sz w:val="21"/>
          <w:szCs w:val="21"/>
        </w:rPr>
        <w:t>版，这时就要用记事本打开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./buildVS2013</w:t>
      </w:r>
      <w:r>
        <w:rPr>
          <w:rFonts w:ascii="microsoft yahei" w:hAnsi="microsoft yahei" w:cs="Arial"/>
          <w:color w:val="000000"/>
          <w:sz w:val="21"/>
          <w:szCs w:val="21"/>
        </w:rPr>
        <w:t>目录下各个文件夹内的</w:t>
      </w:r>
      <w:r>
        <w:rPr>
          <w:rFonts w:ascii="microsoft yahei" w:hAnsi="microsoft yahei" w:cs="Arial"/>
          <w:color w:val="000000"/>
          <w:sz w:val="21"/>
          <w:szCs w:val="21"/>
        </w:rPr>
        <w:t>.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vcxproj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文件，搜索</w:t>
      </w:r>
      <w:r>
        <w:rPr>
          <w:rFonts w:ascii="microsoft yahei" w:hAnsi="microsoft yahei" w:cs="Arial"/>
          <w:color w:val="000000"/>
          <w:sz w:val="21"/>
          <w:szCs w:val="21"/>
        </w:rPr>
        <w:t>CUDA 7.5</w:t>
      </w:r>
      <w:r>
        <w:rPr>
          <w:rFonts w:ascii="microsoft yahei" w:hAnsi="microsoft yahei" w:cs="Arial"/>
          <w:color w:val="000000"/>
          <w:sz w:val="21"/>
          <w:szCs w:val="21"/>
        </w:rPr>
        <w:t>，把这个</w:t>
      </w:r>
      <w:r>
        <w:rPr>
          <w:rFonts w:ascii="microsoft yahei" w:hAnsi="microsoft yahei" w:cs="Arial"/>
          <w:color w:val="000000"/>
          <w:sz w:val="21"/>
          <w:szCs w:val="21"/>
        </w:rPr>
        <w:t>7.5</w:t>
      </w:r>
      <w:r>
        <w:rPr>
          <w:rFonts w:ascii="microsoft yahei" w:hAnsi="microsoft yahei" w:cs="Arial"/>
          <w:color w:val="000000"/>
          <w:sz w:val="21"/>
          <w:szCs w:val="21"/>
        </w:rPr>
        <w:t>换成你自己的</w:t>
      </w:r>
      <w:r>
        <w:rPr>
          <w:rFonts w:ascii="microsoft yahei" w:hAnsi="microsoft yahei" w:cs="Arial"/>
          <w:color w:val="000000"/>
          <w:sz w:val="21"/>
          <w:szCs w:val="21"/>
        </w:rPr>
        <w:t>CUDA</w:t>
      </w:r>
      <w:r>
        <w:rPr>
          <w:rFonts w:ascii="microsoft yahei" w:hAnsi="microsoft yahei" w:cs="Arial"/>
          <w:color w:val="000000"/>
          <w:sz w:val="21"/>
          <w:szCs w:val="21"/>
        </w:rPr>
        <w:t>版本，就可以正常打开了。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另外，如果你的显卡比较老或者没有显卡，请使用</w:t>
      </w:r>
      <w:r>
        <w:rPr>
          <w:rStyle w:val="HTML"/>
          <w:rFonts w:ascii="Courier New" w:hAnsi="Courier New" w:cs="Courier New"/>
          <w:color w:val="3F3F3F"/>
          <w:sz w:val="19"/>
          <w:szCs w:val="19"/>
        </w:rPr>
        <w:t>./</w:t>
      </w:r>
      <w:proofErr w:type="spellStart"/>
      <w:r>
        <w:rPr>
          <w:rStyle w:val="HTML"/>
          <w:rFonts w:ascii="Courier New" w:hAnsi="Courier New" w:cs="Courier New"/>
          <w:color w:val="3F3F3F"/>
          <w:sz w:val="19"/>
          <w:szCs w:val="19"/>
        </w:rPr>
        <w:t>build_cpu_only</w:t>
      </w:r>
      <w:proofErr w:type="spellEnd"/>
      <w:r>
        <w:rPr>
          <w:rStyle w:val="HTML"/>
          <w:rFonts w:ascii="Courier New" w:hAnsi="Courier New" w:cs="Courier New"/>
          <w:color w:val="3F3F3F"/>
          <w:sz w:val="19"/>
          <w:szCs w:val="19"/>
        </w:rPr>
        <w:t>/MainBuilder.sln</w:t>
      </w:r>
      <w:r>
        <w:rPr>
          <w:rFonts w:ascii="microsoft yahei" w:hAnsi="microsoft yahei" w:cs="Arial"/>
          <w:color w:val="000000"/>
          <w:sz w:val="21"/>
          <w:szCs w:val="21"/>
        </w:rPr>
        <w:t>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000000"/>
          <w:sz w:val="21"/>
          <w:szCs w:val="21"/>
        </w:rPr>
        <w:t>3</w:t>
      </w:r>
      <w:r>
        <w:rPr>
          <w:rFonts w:ascii="microsoft yahei" w:hAnsi="microsoft yahei" w:cs="Arial"/>
          <w:color w:val="000000"/>
          <w:sz w:val="21"/>
          <w:szCs w:val="21"/>
        </w:rPr>
        <w:t>、点上边工具栏中的绿色三角编译吧。编译大概需要半小时左右，请耐心等待。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如果要用</w:t>
      </w:r>
      <w:r>
        <w:rPr>
          <w:rFonts w:ascii="microsoft yahei" w:hAnsi="microsoft yahei" w:cs="Arial"/>
          <w:color w:val="000000"/>
          <w:sz w:val="21"/>
          <w:szCs w:val="21"/>
        </w:rPr>
        <w:t>matlab wrapper</w:t>
      </w:r>
      <w:r>
        <w:rPr>
          <w:rFonts w:ascii="microsoft yahei" w:hAnsi="microsoft yahei" w:cs="Arial"/>
          <w:color w:val="000000"/>
          <w:sz w:val="21"/>
          <w:szCs w:val="21"/>
        </w:rPr>
        <w:t>来提取特征、观察训练好的权重的话呢，只需要把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matcaffe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项目里面的</w:t>
      </w:r>
      <w:r>
        <w:rPr>
          <w:rFonts w:ascii="microsoft yahei" w:hAnsi="microsoft yahei" w:cs="Arial"/>
          <w:color w:val="000000"/>
          <w:sz w:val="21"/>
          <w:szCs w:val="21"/>
        </w:rPr>
        <w:t>matlab</w:t>
      </w:r>
      <w:r>
        <w:rPr>
          <w:rFonts w:ascii="microsoft yahei" w:hAnsi="microsoft yahei" w:cs="Arial"/>
          <w:color w:val="000000"/>
          <w:sz w:val="21"/>
          <w:szCs w:val="21"/>
        </w:rPr>
        <w:t>目录修改成你自己的，然后编译，你就能从</w:t>
      </w:r>
      <w:r>
        <w:rPr>
          <w:rFonts w:ascii="microsoft yahei" w:hAnsi="microsoft yahei" w:cs="Arial"/>
          <w:color w:val="000000"/>
          <w:sz w:val="21"/>
          <w:szCs w:val="21"/>
        </w:rPr>
        <w:t>matlab/+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/private</w:t>
      </w:r>
      <w:r>
        <w:rPr>
          <w:rFonts w:ascii="microsoft yahei" w:hAnsi="microsoft yahei" w:cs="Arial"/>
          <w:color w:val="000000"/>
          <w:sz w:val="21"/>
          <w:szCs w:val="21"/>
        </w:rPr>
        <w:t>文件夹里面找到一个叫</w:t>
      </w:r>
      <w:r>
        <w:rPr>
          <w:rFonts w:ascii="microsoft yahei" w:hAnsi="microsoft yahei" w:cs="Arial"/>
          <w:color w:val="000000"/>
          <w:sz w:val="21"/>
          <w:szCs w:val="21"/>
        </w:rPr>
        <w:t>caffe_.mexw64</w:t>
      </w:r>
      <w:r>
        <w:rPr>
          <w:rFonts w:ascii="microsoft yahei" w:hAnsi="microsoft yahei" w:cs="Arial"/>
          <w:color w:val="000000"/>
          <w:sz w:val="21"/>
          <w:szCs w:val="21"/>
        </w:rPr>
        <w:t>的文件啦。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 xml:space="preserve">　　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的</w:t>
      </w:r>
      <w:r>
        <w:rPr>
          <w:rFonts w:ascii="microsoft yahei" w:hAnsi="microsoft yahei" w:cs="Arial"/>
          <w:color w:val="000000"/>
          <w:sz w:val="21"/>
          <w:szCs w:val="21"/>
        </w:rPr>
        <w:t>wrapper</w:t>
      </w:r>
      <w:r>
        <w:rPr>
          <w:rFonts w:ascii="microsoft yahei" w:hAnsi="microsoft yahei" w:cs="Arial"/>
          <w:color w:val="000000"/>
          <w:sz w:val="21"/>
          <w:szCs w:val="21"/>
        </w:rPr>
        <w:t>类似，把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pycaffe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项目里的</w:t>
      </w:r>
      <w:r>
        <w:rPr>
          <w:rFonts w:ascii="microsoft yahei" w:hAnsi="microsoft yahei" w:cs="Arial"/>
          <w:color w:val="000000"/>
          <w:sz w:val="21"/>
          <w:szCs w:val="21"/>
        </w:rPr>
        <w:t>python</w:t>
      </w:r>
      <w:r>
        <w:rPr>
          <w:rFonts w:ascii="microsoft yahei" w:hAnsi="microsoft yahei" w:cs="Arial"/>
          <w:color w:val="000000"/>
          <w:sz w:val="21"/>
          <w:szCs w:val="21"/>
        </w:rPr>
        <w:t>目录改成你自己的（我用的是</w:t>
      </w:r>
      <w:r>
        <w:rPr>
          <w:rFonts w:ascii="microsoft yahei" w:hAnsi="microsoft yahei" w:cs="Arial"/>
          <w:color w:val="000000"/>
          <w:sz w:val="21"/>
          <w:szCs w:val="21"/>
        </w:rPr>
        <w:t>Anaconda</w:t>
      </w:r>
      <w:r>
        <w:rPr>
          <w:rFonts w:ascii="microsoft yahei" w:hAnsi="microsoft yahei" w:cs="Arial"/>
          <w:color w:val="000000"/>
          <w:sz w:val="21"/>
          <w:szCs w:val="21"/>
        </w:rPr>
        <w:t>），就能在</w:t>
      </w:r>
      <w:r>
        <w:rPr>
          <w:rFonts w:ascii="microsoft yahei" w:hAnsi="microsoft yahei" w:cs="Arial"/>
          <w:color w:val="000000"/>
          <w:sz w:val="21"/>
          <w:szCs w:val="21"/>
        </w:rPr>
        <w:t>python/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文件夹中生成</w:t>
      </w:r>
      <w:r>
        <w:rPr>
          <w:rFonts w:ascii="microsoft yahei" w:hAnsi="microsoft yahei" w:cs="Arial"/>
          <w:color w:val="000000"/>
          <w:sz w:val="21"/>
          <w:szCs w:val="21"/>
        </w:rPr>
        <w:t>_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caffe.pyd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的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python 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dll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文件。</w:t>
      </w:r>
    </w:p>
    <w:p w:rsidR="00E37AC2" w:rsidRDefault="00E37AC2" w:rsidP="00E37AC2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/>
          <w:b w:val="0"/>
          <w:bCs w:val="0"/>
          <w:color w:val="000000"/>
        </w:rPr>
      </w:pPr>
      <w:bookmarkStart w:id="4" w:name="t3"/>
      <w:bookmarkEnd w:id="4"/>
      <w:r>
        <w:rPr>
          <w:rFonts w:ascii="microsoft yahei" w:hAnsi="microsoft yahei" w:cs="Arial"/>
          <w:b w:val="0"/>
          <w:bCs w:val="0"/>
          <w:color w:val="000000"/>
        </w:rPr>
        <w:t>三、测试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　　到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20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http://pan.baidu.com/s/1mgl9ndu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t>下载已经转换好的</w:t>
      </w:r>
      <w:r>
        <w:rPr>
          <w:rFonts w:ascii="microsoft yahei" w:hAnsi="microsoft yahei" w:cs="Arial"/>
          <w:color w:val="000000"/>
          <w:sz w:val="21"/>
          <w:szCs w:val="21"/>
        </w:rPr>
        <w:t>MNIST</w:t>
      </w:r>
      <w:r>
        <w:rPr>
          <w:rFonts w:ascii="microsoft yahei" w:hAnsi="microsoft yahei" w:cs="Arial"/>
          <w:color w:val="000000"/>
          <w:sz w:val="21"/>
          <w:szCs w:val="21"/>
        </w:rPr>
        <w:t>的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leveldb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数据文件，解压至</w:t>
      </w:r>
      <w:r>
        <w:rPr>
          <w:rFonts w:ascii="microsoft yahei" w:hAnsi="microsoft yahei" w:cs="Arial"/>
          <w:color w:val="000000"/>
          <w:sz w:val="21"/>
          <w:szCs w:val="21"/>
        </w:rPr>
        <w:t>./examples/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mnist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文件夹中，然后运行根目录下的</w:t>
      </w:r>
      <w:r>
        <w:rPr>
          <w:rFonts w:ascii="microsoft yahei" w:hAnsi="microsoft yahei" w:cs="Arial"/>
          <w:color w:val="000000"/>
          <w:sz w:val="21"/>
          <w:szCs w:val="21"/>
        </w:rPr>
        <w:t>run_mnist.bat</w:t>
      </w:r>
      <w:r>
        <w:rPr>
          <w:rFonts w:ascii="microsoft yahei" w:hAnsi="microsoft yahei" w:cs="Arial"/>
          <w:color w:val="000000"/>
          <w:sz w:val="21"/>
          <w:szCs w:val="21"/>
        </w:rPr>
        <w:t>即可开始训练，训练日志会保存在</w:t>
      </w:r>
      <w:r>
        <w:rPr>
          <w:rFonts w:ascii="microsoft yahei" w:hAnsi="microsoft yahei" w:cs="Arial"/>
          <w:color w:val="000000"/>
          <w:sz w:val="21"/>
          <w:szCs w:val="21"/>
        </w:rPr>
        <w:t>./log</w:t>
      </w:r>
      <w:r>
        <w:rPr>
          <w:rFonts w:ascii="microsoft yahei" w:hAnsi="microsoft yahei" w:cs="Arial"/>
          <w:color w:val="000000"/>
          <w:sz w:val="21"/>
          <w:szCs w:val="21"/>
        </w:rPr>
        <w:t>文件夹中，以</w:t>
      </w:r>
      <w:r>
        <w:rPr>
          <w:rFonts w:ascii="microsoft yahei" w:hAnsi="microsoft yahei" w:cs="Arial"/>
          <w:color w:val="000000"/>
          <w:sz w:val="21"/>
          <w:szCs w:val="21"/>
        </w:rPr>
        <w:t>INFO</w:t>
      </w:r>
      <w:r>
        <w:rPr>
          <w:rFonts w:ascii="microsoft yahei" w:hAnsi="microsoft yahei" w:cs="Arial"/>
          <w:color w:val="000000"/>
          <w:sz w:val="21"/>
          <w:szCs w:val="21"/>
        </w:rPr>
        <w:t>开头，</w:t>
      </w:r>
      <w:r>
        <w:rPr>
          <w:rFonts w:ascii="microsoft yahei" w:hAnsi="microsoft yahei" w:cs="Arial"/>
          <w:color w:val="000000"/>
          <w:sz w:val="21"/>
          <w:szCs w:val="21"/>
        </w:rPr>
        <w:t>txt</w:t>
      </w:r>
      <w:r>
        <w:rPr>
          <w:rFonts w:ascii="microsoft yahei" w:hAnsi="microsoft yahei" w:cs="Arial"/>
          <w:color w:val="000000"/>
          <w:sz w:val="21"/>
          <w:szCs w:val="21"/>
        </w:rPr>
        <w:t>格式的日志文件中。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lastRenderedPageBreak/>
        <w:t>ps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：如果你编译成功的话，不要忘了给我的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github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工程点个</w:t>
      </w:r>
      <w:r>
        <w:rPr>
          <w:rFonts w:ascii="microsoft yahei" w:hAnsi="microsoft yahei" w:cs="Arial"/>
          <w:color w:val="000000"/>
          <w:sz w:val="21"/>
          <w:szCs w:val="21"/>
        </w:rPr>
        <w:t>star</w:t>
      </w:r>
      <w:r>
        <w:rPr>
          <w:rFonts w:ascii="microsoft yahei" w:hAnsi="microsoft yahei" w:cs="Arial"/>
          <w:color w:val="000000"/>
          <w:sz w:val="21"/>
          <w:szCs w:val="21"/>
        </w:rPr>
        <w:t>！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 w:hint="eastAsia"/>
          <w:noProof/>
          <w:color w:val="000000"/>
          <w:sz w:val="21"/>
          <w:szCs w:val="21"/>
        </w:rPr>
        <w:drawing>
          <wp:inline distT="0" distB="0" distL="0" distR="0">
            <wp:extent cx="9659620" cy="685800"/>
            <wp:effectExtent l="0" t="0" r="0" b="0"/>
            <wp:docPr id="1" name="图片 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9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AC2" w:rsidRDefault="00E37AC2" w:rsidP="00E37AC2">
      <w:pPr>
        <w:pStyle w:val="1"/>
        <w:shd w:val="clear" w:color="auto" w:fill="FFFFFF"/>
        <w:spacing w:before="192" w:beforeAutospacing="0" w:after="192" w:afterAutospacing="0" w:line="390" w:lineRule="atLeast"/>
        <w:rPr>
          <w:rFonts w:ascii="microsoft yahei" w:hAnsi="microsoft yahei" w:cs="Arial"/>
          <w:b w:val="0"/>
          <w:bCs w:val="0"/>
          <w:color w:val="000000"/>
        </w:rPr>
      </w:pPr>
      <w:bookmarkStart w:id="5" w:name="t4"/>
      <w:bookmarkEnd w:id="5"/>
      <w:r>
        <w:rPr>
          <w:rFonts w:ascii="microsoft yahei" w:hAnsi="microsoft yahei" w:cs="Arial"/>
          <w:b w:val="0"/>
          <w:bCs w:val="0"/>
          <w:color w:val="000000"/>
        </w:rPr>
        <w:t>四、旧更新日志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 xml:space="preserve">2015/08/06 </w:t>
      </w:r>
      <w:r>
        <w:rPr>
          <w:rFonts w:ascii="microsoft yahei" w:hAnsi="microsoft yahei" w:cs="Arial"/>
          <w:color w:val="000000"/>
          <w:sz w:val="21"/>
          <w:szCs w:val="21"/>
        </w:rPr>
        <w:t>新版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-windows</w:t>
      </w:r>
      <w:r>
        <w:rPr>
          <w:rFonts w:ascii="microsoft yahei" w:hAnsi="microsoft yahei" w:cs="Arial"/>
          <w:color w:val="000000"/>
          <w:sz w:val="21"/>
          <w:szCs w:val="21"/>
        </w:rPr>
        <w:t>上线了，由于</w:t>
      </w:r>
      <w:r>
        <w:rPr>
          <w:rFonts w:ascii="microsoft yahei" w:hAnsi="microsoft yahei" w:cs="Arial"/>
          <w:color w:val="000000"/>
          <w:sz w:val="21"/>
          <w:szCs w:val="21"/>
        </w:rPr>
        <w:t>vs2012</w:t>
      </w:r>
      <w:r>
        <w:rPr>
          <w:rFonts w:ascii="microsoft yahei" w:hAnsi="microsoft yahei" w:cs="Arial"/>
          <w:color w:val="000000"/>
          <w:sz w:val="21"/>
          <w:szCs w:val="21"/>
        </w:rPr>
        <w:t>编译速度太慢，从这个版本开始，不再对</w:t>
      </w:r>
      <w:r>
        <w:rPr>
          <w:rFonts w:ascii="microsoft yahei" w:hAnsi="microsoft yahei" w:cs="Arial"/>
          <w:color w:val="000000"/>
          <w:sz w:val="21"/>
          <w:szCs w:val="21"/>
        </w:rPr>
        <w:t>vs2012</w:t>
      </w:r>
      <w:r>
        <w:rPr>
          <w:rFonts w:ascii="microsoft yahei" w:hAnsi="microsoft yahei" w:cs="Arial"/>
          <w:color w:val="000000"/>
          <w:sz w:val="21"/>
          <w:szCs w:val="21"/>
        </w:rPr>
        <w:t>提供支持。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2015/07/07 </w:t>
      </w:r>
      <w:r>
        <w:rPr>
          <w:rFonts w:ascii="microsoft yahei" w:hAnsi="microsoft yahei" w:cs="Arial"/>
          <w:color w:val="000000"/>
          <w:sz w:val="21"/>
          <w:szCs w:val="21"/>
        </w:rPr>
        <w:t>现在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caffe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也支持</w:t>
      </w:r>
      <w:r>
        <w:rPr>
          <w:rFonts w:ascii="microsoft yahei" w:hAnsi="microsoft yahei" w:cs="Arial"/>
          <w:color w:val="000000"/>
          <w:sz w:val="21"/>
          <w:szCs w:val="21"/>
        </w:rPr>
        <w:t>VS2013</w:t>
      </w:r>
      <w:r>
        <w:rPr>
          <w:rFonts w:ascii="microsoft yahei" w:hAnsi="microsoft yahei" w:cs="Arial"/>
          <w:color w:val="000000"/>
          <w:sz w:val="21"/>
          <w:szCs w:val="21"/>
        </w:rPr>
        <w:t>了，第三方库全部更新至最新版本。请从</w:t>
      </w:r>
      <w:del w:id="6" w:author="Unknown">
        <w:r>
          <w:rPr>
            <w:rFonts w:ascii="microsoft yahei" w:hAnsi="microsoft yahei" w:cs="Arial"/>
            <w:color w:val="000000"/>
            <w:sz w:val="21"/>
            <w:szCs w:val="21"/>
          </w:rPr>
          <w:delText>http://pan.baidu.com/s/1sj3IvzZ</w:delText>
        </w:r>
      </w:del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22" w:history="1">
        <w:r>
          <w:rPr>
            <w:rStyle w:val="a5"/>
            <w:rFonts w:ascii="microsoft yahei" w:hAnsi="microsoft yahei" w:cs="Arial"/>
            <w:color w:val="336699"/>
            <w:sz w:val="21"/>
            <w:szCs w:val="21"/>
          </w:rPr>
          <w:t>http://pan.baidu.com/s/1i390tZB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下载并替换掉原有的</w:t>
      </w:r>
      <w:r>
        <w:rPr>
          <w:rFonts w:ascii="microsoft yahei" w:hAnsi="microsoft yahei" w:cs="Arial"/>
          <w:color w:val="000000"/>
          <w:sz w:val="21"/>
          <w:szCs w:val="21"/>
        </w:rPr>
        <w:t>build</w:t>
      </w:r>
      <w:r>
        <w:rPr>
          <w:rFonts w:ascii="microsoft yahei" w:hAnsi="microsoft yahei" w:cs="Arial"/>
          <w:color w:val="000000"/>
          <w:sz w:val="21"/>
          <w:szCs w:val="21"/>
        </w:rPr>
        <w:t>文件夹，其他步骤与先前版本一致。如果发现</w:t>
      </w:r>
      <w:r>
        <w:rPr>
          <w:rFonts w:ascii="microsoft yahei" w:hAnsi="microsoft yahei" w:cs="Arial"/>
          <w:color w:val="000000"/>
          <w:sz w:val="21"/>
          <w:szCs w:val="21"/>
        </w:rPr>
        <w:t>bug</w:t>
      </w:r>
      <w:r>
        <w:rPr>
          <w:rFonts w:ascii="microsoft yahei" w:hAnsi="microsoft yahei" w:cs="Arial"/>
          <w:color w:val="000000"/>
          <w:sz w:val="21"/>
          <w:szCs w:val="21"/>
        </w:rPr>
        <w:t>，烦请反馈给我，留言或在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github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上提</w:t>
      </w:r>
      <w:r>
        <w:rPr>
          <w:rFonts w:ascii="microsoft yahei" w:hAnsi="microsoft yahei" w:cs="Arial"/>
          <w:color w:val="000000"/>
          <w:sz w:val="21"/>
          <w:szCs w:val="21"/>
        </w:rPr>
        <w:t>issue</w:t>
      </w:r>
      <w:r>
        <w:rPr>
          <w:rFonts w:ascii="microsoft yahei" w:hAnsi="microsoft yahei" w:cs="Arial"/>
          <w:color w:val="000000"/>
          <w:sz w:val="21"/>
          <w:szCs w:val="21"/>
        </w:rPr>
        <w:t>均可。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2015/06/07 </w:t>
      </w:r>
      <w:r>
        <w:rPr>
          <w:rFonts w:ascii="microsoft yahei" w:hAnsi="microsoft yahei" w:cs="Arial"/>
          <w:color w:val="000000"/>
          <w:sz w:val="21"/>
          <w:szCs w:val="21"/>
        </w:rPr>
        <w:t>添加</w:t>
      </w:r>
      <w:r>
        <w:rPr>
          <w:rFonts w:ascii="microsoft yahei" w:hAnsi="microsoft yahei" w:cs="Arial"/>
          <w:color w:val="000000"/>
          <w:sz w:val="21"/>
          <w:szCs w:val="21"/>
        </w:rPr>
        <w:t>Insanity Layer</w:t>
      </w:r>
      <w:r>
        <w:rPr>
          <w:rFonts w:ascii="microsoft yahei" w:hAnsi="microsoft yahei" w:cs="Arial"/>
          <w:color w:val="000000"/>
          <w:sz w:val="21"/>
          <w:szCs w:val="21"/>
        </w:rPr>
        <w:t>（即</w:t>
      </w:r>
      <w:r>
        <w:rPr>
          <w:rFonts w:ascii="microsoft yahei" w:hAnsi="microsoft yahei" w:cs="Arial" w:hint="eastAsia"/>
          <w:color w:val="000000"/>
          <w:sz w:val="21"/>
          <w:szCs w:val="21"/>
        </w:rPr>
        <w:fldChar w:fldCharType="begin"/>
      </w:r>
      <w:r>
        <w:rPr>
          <w:rFonts w:ascii="microsoft yahei" w:hAnsi="microsoft yahei" w:cs="Arial" w:hint="eastAsia"/>
          <w:color w:val="000000"/>
          <w:sz w:val="21"/>
          <w:szCs w:val="21"/>
        </w:rPr>
        <w:instrText xml:space="preserve"> HYPERLINK "http://arxiv.org/abs/1505.00853" </w:instrText>
      </w:r>
      <w:r>
        <w:rPr>
          <w:rFonts w:ascii="microsoft yahei" w:hAnsi="microsoft yahei" w:cs="Arial" w:hint="eastAsia"/>
          <w:color w:val="000000"/>
          <w:sz w:val="21"/>
          <w:szCs w:val="21"/>
        </w:rPr>
        <w:fldChar w:fldCharType="separate"/>
      </w:r>
      <w:r>
        <w:rPr>
          <w:rStyle w:val="a5"/>
          <w:rFonts w:ascii="microsoft yahei" w:hAnsi="microsoft yahei" w:cs="Arial"/>
          <w:color w:val="336699"/>
          <w:sz w:val="21"/>
          <w:szCs w:val="21"/>
        </w:rPr>
        <w:t>randomized leaky rectified linear units</w:t>
      </w:r>
      <w:r>
        <w:rPr>
          <w:rFonts w:ascii="microsoft yahei" w:hAnsi="microsoft yahei" w:cs="Arial" w:hint="eastAsia"/>
          <w:color w:val="000000"/>
          <w:sz w:val="21"/>
          <w:szCs w:val="21"/>
        </w:rPr>
        <w:fldChar w:fldCharType="end"/>
      </w:r>
      <w:r>
        <w:rPr>
          <w:rFonts w:ascii="microsoft yahei" w:hAnsi="microsoft yahei" w:cs="Arial"/>
          <w:color w:val="000000"/>
          <w:sz w:val="21"/>
          <w:szCs w:val="21"/>
        </w:rPr>
        <w:t>），我也不知道为什么叫</w:t>
      </w:r>
      <w:r>
        <w:rPr>
          <w:rFonts w:ascii="microsoft yahei" w:hAnsi="microsoft yahei" w:cs="Arial"/>
          <w:color w:val="000000"/>
          <w:sz w:val="21"/>
          <w:szCs w:val="21"/>
        </w:rPr>
        <w:t>Insanity</w:t>
      </w:r>
      <w:r>
        <w:rPr>
          <w:rFonts w:ascii="microsoft yahei" w:hAnsi="microsoft yahei" w:cs="Arial"/>
          <w:color w:val="000000"/>
          <w:sz w:val="21"/>
          <w:szCs w:val="21"/>
        </w:rPr>
        <w:t>。。论文上说效果比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PReLU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还好些。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2015/06/05 </w:t>
      </w:r>
      <w:r>
        <w:rPr>
          <w:rFonts w:ascii="microsoft yahei" w:hAnsi="microsoft yahei" w:cs="Arial"/>
          <w:color w:val="000000"/>
          <w:sz w:val="21"/>
          <w:szCs w:val="21"/>
        </w:rPr>
        <w:t>将</w:t>
      </w:r>
      <w:r>
        <w:rPr>
          <w:rFonts w:ascii="microsoft yahei" w:hAnsi="microsoft yahei" w:cs="Arial"/>
          <w:color w:val="000000"/>
          <w:sz w:val="21"/>
          <w:szCs w:val="21"/>
        </w:rPr>
        <w:t>Caffe</w:t>
      </w:r>
      <w:r>
        <w:rPr>
          <w:rFonts w:ascii="microsoft yahei" w:hAnsi="microsoft yahei" w:cs="Arial"/>
          <w:color w:val="000000"/>
          <w:sz w:val="21"/>
          <w:szCs w:val="21"/>
        </w:rPr>
        <w:t>版本更新至</w:t>
      </w:r>
      <w:r>
        <w:rPr>
          <w:rFonts w:ascii="microsoft yahei" w:hAnsi="microsoft yahei" w:cs="Arial"/>
          <w:color w:val="000000"/>
          <w:sz w:val="21"/>
          <w:szCs w:val="21"/>
        </w:rPr>
        <w:t>6</w:t>
      </w:r>
      <w:r>
        <w:rPr>
          <w:rFonts w:ascii="microsoft yahei" w:hAnsi="microsoft yahei" w:cs="Arial"/>
          <w:color w:val="000000"/>
          <w:sz w:val="21"/>
          <w:szCs w:val="21"/>
        </w:rPr>
        <w:t>月</w:t>
      </w:r>
      <w:r>
        <w:rPr>
          <w:rFonts w:ascii="microsoft yahei" w:hAnsi="microsoft yahei" w:cs="Arial"/>
          <w:color w:val="000000"/>
          <w:sz w:val="21"/>
          <w:szCs w:val="21"/>
        </w:rPr>
        <w:t>5</w:t>
      </w:r>
      <w:r>
        <w:rPr>
          <w:rFonts w:ascii="microsoft yahei" w:hAnsi="microsoft yahei" w:cs="Arial"/>
          <w:color w:val="000000"/>
          <w:sz w:val="21"/>
          <w:szCs w:val="21"/>
        </w:rPr>
        <w:t>日的</w:t>
      </w:r>
      <w:r>
        <w:rPr>
          <w:rFonts w:ascii="microsoft yahei" w:hAnsi="microsoft yahei" w:cs="Arial"/>
          <w:color w:val="000000"/>
          <w:sz w:val="21"/>
          <w:szCs w:val="21"/>
        </w:rPr>
        <w:t>master</w:t>
      </w:r>
      <w:r>
        <w:rPr>
          <w:rFonts w:ascii="microsoft yahei" w:hAnsi="microsoft yahei" w:cs="Arial"/>
          <w:color w:val="000000"/>
          <w:sz w:val="21"/>
          <w:szCs w:val="21"/>
        </w:rPr>
        <w:t>分支，与上一版最大的不同在于</w:t>
      </w:r>
      <w:r>
        <w:rPr>
          <w:rFonts w:ascii="microsoft yahei" w:hAnsi="microsoft yahei" w:cs="Arial"/>
          <w:color w:val="000000"/>
          <w:sz w:val="21"/>
          <w:szCs w:val="21"/>
        </w:rPr>
        <w:t>matlab</w:t>
      </w:r>
      <w:r>
        <w:rPr>
          <w:rFonts w:ascii="microsoft yahei" w:hAnsi="microsoft yahei" w:cs="Arial"/>
          <w:color w:val="000000"/>
          <w:sz w:val="21"/>
          <w:szCs w:val="21"/>
        </w:rPr>
        <w:t>接口更加丰富，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cudnn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更新至</w:t>
      </w:r>
      <w:r>
        <w:rPr>
          <w:rFonts w:ascii="microsoft yahei" w:hAnsi="microsoft yahei" w:cs="Arial"/>
          <w:color w:val="000000"/>
          <w:sz w:val="21"/>
          <w:szCs w:val="21"/>
        </w:rPr>
        <w:t>v2</w:t>
      </w:r>
      <w:r>
        <w:rPr>
          <w:rFonts w:ascii="microsoft yahei" w:hAnsi="microsoft yahei" w:cs="Arial"/>
          <w:color w:val="000000"/>
          <w:sz w:val="21"/>
          <w:szCs w:val="21"/>
        </w:rPr>
        <w:t>版，所以要重新下载第三方库。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2015/06/05 Batch Normalization</w:t>
      </w:r>
      <w:r>
        <w:rPr>
          <w:rFonts w:ascii="microsoft yahei" w:hAnsi="microsoft yahei" w:cs="Arial"/>
          <w:color w:val="000000"/>
          <w:sz w:val="21"/>
          <w:szCs w:val="21"/>
        </w:rPr>
        <w:t>更新至新版，现在的默认</w:t>
      </w:r>
      <w:proofErr w:type="spellStart"/>
      <w:r>
        <w:rPr>
          <w:rFonts w:ascii="microsoft yahei" w:hAnsi="microsoft yahei" w:cs="Arial"/>
          <w:color w:val="000000"/>
          <w:sz w:val="21"/>
          <w:szCs w:val="21"/>
        </w:rPr>
        <w:t>mnist</w:t>
      </w:r>
      <w:proofErr w:type="spellEnd"/>
      <w:r>
        <w:rPr>
          <w:rFonts w:ascii="microsoft yahei" w:hAnsi="microsoft yahei" w:cs="Arial"/>
          <w:color w:val="000000"/>
          <w:sz w:val="21"/>
          <w:szCs w:val="21"/>
        </w:rPr>
        <w:t>测试文件即为使用了</w:t>
      </w:r>
      <w:r>
        <w:rPr>
          <w:rFonts w:ascii="microsoft yahei" w:hAnsi="microsoft yahei" w:cs="Arial"/>
          <w:color w:val="000000"/>
          <w:sz w:val="21"/>
          <w:szCs w:val="21"/>
        </w:rPr>
        <w:t>Batch Normalization</w:t>
      </w:r>
      <w:r>
        <w:rPr>
          <w:rFonts w:ascii="microsoft yahei" w:hAnsi="microsoft yahei" w:cs="Arial"/>
          <w:color w:val="000000"/>
          <w:sz w:val="21"/>
          <w:szCs w:val="21"/>
        </w:rPr>
        <w:t>层的版本。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 xml:space="preserve">2015/05/29 </w:t>
      </w:r>
      <w:r>
        <w:rPr>
          <w:rFonts w:ascii="microsoft yahei" w:hAnsi="microsoft yahei" w:cs="Arial"/>
          <w:color w:val="000000"/>
          <w:sz w:val="21"/>
          <w:szCs w:val="21"/>
        </w:rPr>
        <w:t>发现上个版本的</w:t>
      </w:r>
      <w:r>
        <w:rPr>
          <w:rFonts w:ascii="microsoft yahei" w:hAnsi="microsoft yahei" w:cs="Arial"/>
          <w:color w:val="000000"/>
          <w:sz w:val="21"/>
          <w:szCs w:val="21"/>
        </w:rPr>
        <w:t>lmdb.lib</w:t>
      </w:r>
      <w:r>
        <w:rPr>
          <w:rFonts w:ascii="microsoft yahei" w:hAnsi="microsoft yahei" w:cs="Arial"/>
          <w:color w:val="000000"/>
          <w:sz w:val="21"/>
          <w:szCs w:val="21"/>
        </w:rPr>
        <w:t>使用了别人在</w:t>
      </w:r>
      <w:r>
        <w:rPr>
          <w:rFonts w:ascii="microsoft yahei" w:hAnsi="microsoft yahei" w:cs="Arial"/>
          <w:color w:val="000000"/>
          <w:sz w:val="21"/>
          <w:szCs w:val="21"/>
        </w:rPr>
        <w:t>vs2013</w:t>
      </w:r>
      <w:r>
        <w:rPr>
          <w:rFonts w:ascii="microsoft yahei" w:hAnsi="microsoft yahei" w:cs="Arial"/>
          <w:color w:val="000000"/>
          <w:sz w:val="21"/>
          <w:szCs w:val="21"/>
        </w:rPr>
        <w:t>下编译的版本，现改为</w:t>
      </w:r>
      <w:r>
        <w:rPr>
          <w:rFonts w:ascii="microsoft yahei" w:hAnsi="microsoft yahei" w:cs="Arial"/>
          <w:color w:val="000000"/>
          <w:sz w:val="21"/>
          <w:szCs w:val="21"/>
        </w:rPr>
        <w:t>vs2012</w:t>
      </w:r>
      <w:r>
        <w:rPr>
          <w:rFonts w:ascii="microsoft yahei" w:hAnsi="microsoft yahei" w:cs="Arial"/>
          <w:color w:val="000000"/>
          <w:sz w:val="21"/>
          <w:szCs w:val="21"/>
        </w:rPr>
        <w:t>版；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del w:id="7" w:author="Unknown">
        <w:r>
          <w:rPr>
            <w:rFonts w:ascii="microsoft yahei" w:hAnsi="microsoft yahei" w:cs="Arial"/>
            <w:color w:val="000000"/>
            <w:sz w:val="21"/>
            <w:szCs w:val="21"/>
          </w:rPr>
          <w:delText xml:space="preserve">2015/05/29 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添加了提取任意层特征的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matlab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接口，使用方法：</w:delText>
        </w:r>
      </w:del>
    </w:p>
    <w:p w:rsidR="00E37AC2" w:rsidRDefault="00E37AC2" w:rsidP="00E37AC2">
      <w:pPr>
        <w:pStyle w:val="HTML0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 xml:space="preserve">OUTPUT = </w:t>
      </w:r>
      <w:proofErr w:type="spellStart"/>
      <w:r>
        <w:rPr>
          <w:rStyle w:val="HTML"/>
          <w:rFonts w:ascii="Courier New" w:hAnsi="Courier New" w:cs="Courier New"/>
          <w:color w:val="333333"/>
        </w:rPr>
        <w:t>caffe</w:t>
      </w:r>
      <w:proofErr w:type="spellEnd"/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'</w:t>
      </w:r>
      <w:proofErr w:type="spellStart"/>
      <w:r>
        <w:rPr>
          <w:rStyle w:val="hljs-string"/>
          <w:rFonts w:ascii="Courier New" w:hAnsi="Courier New" w:cs="Courier New"/>
          <w:color w:val="008800"/>
        </w:rPr>
        <w:t>get_features</w:t>
      </w:r>
      <w:proofErr w:type="spellEnd"/>
      <w:r>
        <w:rPr>
          <w:rStyle w:val="hljs-string"/>
          <w:rFonts w:ascii="Courier New" w:hAnsi="Courier New" w:cs="Courier New"/>
          <w:color w:val="008800"/>
        </w:rPr>
        <w:t>'</w:t>
      </w:r>
      <w:r>
        <w:rPr>
          <w:rStyle w:val="HTML"/>
          <w:rFonts w:ascii="Courier New" w:hAnsi="Courier New" w:cs="Courier New"/>
          <w:color w:val="333333"/>
        </w:rPr>
        <w:t xml:space="preserve">, INPUT, </w:t>
      </w:r>
      <w:r>
        <w:rPr>
          <w:rStyle w:val="hljs-string"/>
          <w:rFonts w:ascii="Courier New" w:hAnsi="Courier New" w:cs="Courier New"/>
          <w:color w:val="008800"/>
        </w:rPr>
        <w:t>'layername1,layername2...'</w:t>
      </w:r>
      <w:r>
        <w:rPr>
          <w:rStyle w:val="HTML"/>
          <w:rFonts w:ascii="Courier New" w:hAnsi="Courier New" w:cs="Courier New"/>
          <w:color w:val="333333"/>
        </w:rPr>
        <w:t>);</w:t>
      </w:r>
    </w:p>
    <w:p w:rsidR="00E37AC2" w:rsidRDefault="00E37AC2" w:rsidP="00E37AC2">
      <w:pPr>
        <w:pStyle w:val="HTML0"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7AC2" w:rsidRDefault="00E37AC2" w:rsidP="00E37AC2">
      <w:pPr>
        <w:pStyle w:val="HTML0"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7AC2" w:rsidRDefault="00E37AC2" w:rsidP="00E37AC2">
      <w:pPr>
        <w:pStyle w:val="a6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del w:id="8" w:author="Unknown">
        <w:r>
          <w:rPr>
            <w:rFonts w:ascii="microsoft yahei" w:hAnsi="microsoft yahei" w:cs="Arial"/>
            <w:color w:val="000000"/>
            <w:sz w:val="21"/>
            <w:szCs w:val="21"/>
          </w:rPr>
          <w:delText>例如：</w:delText>
        </w:r>
        <w:r>
          <w:rPr>
            <w:rStyle w:val="HTML"/>
            <w:rFonts w:ascii="Courier New" w:hAnsi="Courier New" w:cs="Courier New"/>
            <w:color w:val="3F3F3F"/>
            <w:sz w:val="19"/>
            <w:szCs w:val="19"/>
          </w:rPr>
          <w:delText>f = caffe('get_features', H, 'conv51,pool5');</w:delText>
        </w:r>
        <w:r>
          <w:rPr>
            <w:rStyle w:val="apple-converted-space"/>
            <w:rFonts w:ascii="microsoft yahei" w:hAnsi="microsoft yahei" w:cs="Arial"/>
            <w:color w:val="000000"/>
            <w:sz w:val="21"/>
            <w:szCs w:val="21"/>
          </w:rPr>
          <w:delText> 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返回的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f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为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2*1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的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cell</w:delText>
        </w:r>
        <w:r>
          <w:rPr>
            <w:rFonts w:ascii="microsoft yahei" w:hAnsi="microsoft yahei" w:cs="Arial"/>
            <w:color w:val="000000"/>
            <w:sz w:val="21"/>
            <w:szCs w:val="21"/>
          </w:rPr>
          <w:delText>类型，里面记录了层的名称和该层的特征。</w:delText>
        </w:r>
      </w:del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现在有了更好的方法来获得每层特征，该函数不再更新。请参见新版</w:t>
      </w:r>
      <w:r>
        <w:rPr>
          <w:rFonts w:ascii="microsoft yahei" w:hAnsi="microsoft yahei" w:cs="Arial"/>
          <w:color w:val="000000"/>
          <w:sz w:val="21"/>
          <w:szCs w:val="21"/>
        </w:rPr>
        <w:t>matlab</w:t>
      </w:r>
      <w:r>
        <w:rPr>
          <w:rFonts w:ascii="microsoft yahei" w:hAnsi="microsoft yahei" w:cs="Arial"/>
          <w:color w:val="000000"/>
          <w:sz w:val="21"/>
          <w:szCs w:val="21"/>
        </w:rPr>
        <w:t>接口。</w:t>
      </w:r>
    </w:p>
    <w:p w:rsidR="00A20D5C" w:rsidRPr="00E37AC2" w:rsidRDefault="00A20D5C" w:rsidP="00E37AC2"/>
    <w:sectPr w:rsidR="00A20D5C" w:rsidRPr="00E37A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5A4" w:rsidRDefault="00AD75A4" w:rsidP="009163FC">
      <w:r>
        <w:separator/>
      </w:r>
    </w:p>
  </w:endnote>
  <w:endnote w:type="continuationSeparator" w:id="0">
    <w:p w:rsidR="00AD75A4" w:rsidRDefault="00AD75A4" w:rsidP="0091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5A4" w:rsidRDefault="00AD75A4" w:rsidP="009163FC">
      <w:r>
        <w:separator/>
      </w:r>
    </w:p>
  </w:footnote>
  <w:footnote w:type="continuationSeparator" w:id="0">
    <w:p w:rsidR="00AD75A4" w:rsidRDefault="00AD75A4" w:rsidP="00916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 w:rsidP="00E81AD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3FC" w:rsidRDefault="009163F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247D0"/>
    <w:multiLevelType w:val="multilevel"/>
    <w:tmpl w:val="795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C36D6"/>
    <w:multiLevelType w:val="multilevel"/>
    <w:tmpl w:val="EF8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6A573F"/>
    <w:multiLevelType w:val="multilevel"/>
    <w:tmpl w:val="A712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D67B14"/>
    <w:multiLevelType w:val="multilevel"/>
    <w:tmpl w:val="1196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32"/>
    <w:rsid w:val="00000BD6"/>
    <w:rsid w:val="0000749A"/>
    <w:rsid w:val="0002408D"/>
    <w:rsid w:val="000631EA"/>
    <w:rsid w:val="00070C38"/>
    <w:rsid w:val="00083728"/>
    <w:rsid w:val="000A12D2"/>
    <w:rsid w:val="00101D77"/>
    <w:rsid w:val="00114256"/>
    <w:rsid w:val="00126052"/>
    <w:rsid w:val="00143714"/>
    <w:rsid w:val="001914BC"/>
    <w:rsid w:val="001958B9"/>
    <w:rsid w:val="001B4344"/>
    <w:rsid w:val="001D1F34"/>
    <w:rsid w:val="001E3DBA"/>
    <w:rsid w:val="001E5792"/>
    <w:rsid w:val="00221A32"/>
    <w:rsid w:val="00225974"/>
    <w:rsid w:val="00233D5A"/>
    <w:rsid w:val="00236C44"/>
    <w:rsid w:val="00244D8F"/>
    <w:rsid w:val="00254B2D"/>
    <w:rsid w:val="00255F0E"/>
    <w:rsid w:val="00267E32"/>
    <w:rsid w:val="00286015"/>
    <w:rsid w:val="00290603"/>
    <w:rsid w:val="002956E1"/>
    <w:rsid w:val="002B65B3"/>
    <w:rsid w:val="002D7043"/>
    <w:rsid w:val="002E5C5C"/>
    <w:rsid w:val="002F22FF"/>
    <w:rsid w:val="00300C0C"/>
    <w:rsid w:val="00323B2A"/>
    <w:rsid w:val="00325932"/>
    <w:rsid w:val="00371C32"/>
    <w:rsid w:val="003769E2"/>
    <w:rsid w:val="003868A1"/>
    <w:rsid w:val="003870C3"/>
    <w:rsid w:val="003A7074"/>
    <w:rsid w:val="00433388"/>
    <w:rsid w:val="00437D28"/>
    <w:rsid w:val="00443269"/>
    <w:rsid w:val="00447245"/>
    <w:rsid w:val="0047336B"/>
    <w:rsid w:val="00473DDD"/>
    <w:rsid w:val="0048546B"/>
    <w:rsid w:val="00490206"/>
    <w:rsid w:val="004911A2"/>
    <w:rsid w:val="004923BF"/>
    <w:rsid w:val="00497014"/>
    <w:rsid w:val="004C0CD0"/>
    <w:rsid w:val="00516ADF"/>
    <w:rsid w:val="00522EE2"/>
    <w:rsid w:val="005341B3"/>
    <w:rsid w:val="0055359F"/>
    <w:rsid w:val="00575A37"/>
    <w:rsid w:val="005B44CB"/>
    <w:rsid w:val="005C01BA"/>
    <w:rsid w:val="0062414A"/>
    <w:rsid w:val="00652690"/>
    <w:rsid w:val="00653AC1"/>
    <w:rsid w:val="00657167"/>
    <w:rsid w:val="006705FD"/>
    <w:rsid w:val="00675CAD"/>
    <w:rsid w:val="0067722F"/>
    <w:rsid w:val="00693DF3"/>
    <w:rsid w:val="006A0589"/>
    <w:rsid w:val="006A24A4"/>
    <w:rsid w:val="006A6E00"/>
    <w:rsid w:val="006C37F2"/>
    <w:rsid w:val="007067C5"/>
    <w:rsid w:val="00713F90"/>
    <w:rsid w:val="00714CF2"/>
    <w:rsid w:val="0074300A"/>
    <w:rsid w:val="00747040"/>
    <w:rsid w:val="007759F0"/>
    <w:rsid w:val="00790E49"/>
    <w:rsid w:val="00791CCC"/>
    <w:rsid w:val="007950C5"/>
    <w:rsid w:val="007B2F73"/>
    <w:rsid w:val="007C2227"/>
    <w:rsid w:val="007C4F96"/>
    <w:rsid w:val="007D7164"/>
    <w:rsid w:val="007E57A6"/>
    <w:rsid w:val="007F2DCE"/>
    <w:rsid w:val="007F3CD9"/>
    <w:rsid w:val="008000E1"/>
    <w:rsid w:val="00815A1C"/>
    <w:rsid w:val="008372A0"/>
    <w:rsid w:val="00850D7B"/>
    <w:rsid w:val="008518DF"/>
    <w:rsid w:val="0089566A"/>
    <w:rsid w:val="00896FDC"/>
    <w:rsid w:val="008B71C9"/>
    <w:rsid w:val="008E379D"/>
    <w:rsid w:val="008F127B"/>
    <w:rsid w:val="008F463E"/>
    <w:rsid w:val="009163FC"/>
    <w:rsid w:val="00922184"/>
    <w:rsid w:val="00934B7D"/>
    <w:rsid w:val="00935E83"/>
    <w:rsid w:val="00937EA9"/>
    <w:rsid w:val="009508DB"/>
    <w:rsid w:val="00966C14"/>
    <w:rsid w:val="009742E4"/>
    <w:rsid w:val="0097799C"/>
    <w:rsid w:val="00995231"/>
    <w:rsid w:val="009A561D"/>
    <w:rsid w:val="009A66DF"/>
    <w:rsid w:val="009B03DD"/>
    <w:rsid w:val="00A00683"/>
    <w:rsid w:val="00A15292"/>
    <w:rsid w:val="00A20D5C"/>
    <w:rsid w:val="00A23DAA"/>
    <w:rsid w:val="00A249FE"/>
    <w:rsid w:val="00A26C06"/>
    <w:rsid w:val="00A4609D"/>
    <w:rsid w:val="00A535EC"/>
    <w:rsid w:val="00A77299"/>
    <w:rsid w:val="00A86223"/>
    <w:rsid w:val="00A9057B"/>
    <w:rsid w:val="00A977EB"/>
    <w:rsid w:val="00AB711A"/>
    <w:rsid w:val="00AB741D"/>
    <w:rsid w:val="00AC59C8"/>
    <w:rsid w:val="00AD75A4"/>
    <w:rsid w:val="00B07DE4"/>
    <w:rsid w:val="00B139A0"/>
    <w:rsid w:val="00B26030"/>
    <w:rsid w:val="00B27C4E"/>
    <w:rsid w:val="00B4687F"/>
    <w:rsid w:val="00B57A0E"/>
    <w:rsid w:val="00B82678"/>
    <w:rsid w:val="00B8357C"/>
    <w:rsid w:val="00B951A9"/>
    <w:rsid w:val="00BB0B8F"/>
    <w:rsid w:val="00BB2895"/>
    <w:rsid w:val="00BC31FD"/>
    <w:rsid w:val="00BC4281"/>
    <w:rsid w:val="00BC7A37"/>
    <w:rsid w:val="00C14E50"/>
    <w:rsid w:val="00C51E41"/>
    <w:rsid w:val="00C5635B"/>
    <w:rsid w:val="00C62F18"/>
    <w:rsid w:val="00C630E8"/>
    <w:rsid w:val="00C732D0"/>
    <w:rsid w:val="00CB549F"/>
    <w:rsid w:val="00CE6B94"/>
    <w:rsid w:val="00CE7E9F"/>
    <w:rsid w:val="00D308AC"/>
    <w:rsid w:val="00D37037"/>
    <w:rsid w:val="00D4533C"/>
    <w:rsid w:val="00D61305"/>
    <w:rsid w:val="00D72AAB"/>
    <w:rsid w:val="00D86DCF"/>
    <w:rsid w:val="00D93407"/>
    <w:rsid w:val="00D97F23"/>
    <w:rsid w:val="00DC4166"/>
    <w:rsid w:val="00DC7796"/>
    <w:rsid w:val="00DE003F"/>
    <w:rsid w:val="00DE2C83"/>
    <w:rsid w:val="00DE329E"/>
    <w:rsid w:val="00DF4ADA"/>
    <w:rsid w:val="00E15571"/>
    <w:rsid w:val="00E34093"/>
    <w:rsid w:val="00E37AC2"/>
    <w:rsid w:val="00E55177"/>
    <w:rsid w:val="00E6485D"/>
    <w:rsid w:val="00E81AD2"/>
    <w:rsid w:val="00E82162"/>
    <w:rsid w:val="00EB1017"/>
    <w:rsid w:val="00EB6290"/>
    <w:rsid w:val="00EC70B9"/>
    <w:rsid w:val="00ED2DD0"/>
    <w:rsid w:val="00EE166A"/>
    <w:rsid w:val="00F03148"/>
    <w:rsid w:val="00F10C46"/>
    <w:rsid w:val="00F746F8"/>
    <w:rsid w:val="00F87DE6"/>
    <w:rsid w:val="00F925F6"/>
    <w:rsid w:val="00FA607A"/>
    <w:rsid w:val="00FB05AE"/>
    <w:rsid w:val="00FC6DEC"/>
    <w:rsid w:val="00FD0875"/>
    <w:rsid w:val="00FE39BA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890D04-26C5-48E5-A00E-1C65FF26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63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3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3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63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163FC"/>
  </w:style>
  <w:style w:type="character" w:styleId="a5">
    <w:name w:val="Hyperlink"/>
    <w:basedOn w:val="a0"/>
    <w:uiPriority w:val="99"/>
    <w:semiHidden/>
    <w:unhideWhenUsed/>
    <w:rsid w:val="009163FC"/>
    <w:rPr>
      <w:color w:val="0000FF"/>
      <w:u w:val="single"/>
    </w:rPr>
  </w:style>
  <w:style w:type="character" w:customStyle="1" w:styleId="linkcategories">
    <w:name w:val="link_categories"/>
    <w:basedOn w:val="a0"/>
    <w:rsid w:val="009163FC"/>
  </w:style>
  <w:style w:type="character" w:customStyle="1" w:styleId="apple-converted-space">
    <w:name w:val="apple-converted-space"/>
    <w:basedOn w:val="a0"/>
    <w:rsid w:val="009163FC"/>
  </w:style>
  <w:style w:type="character" w:customStyle="1" w:styleId="linkpostdate">
    <w:name w:val="link_postdate"/>
    <w:basedOn w:val="a0"/>
    <w:rsid w:val="009163FC"/>
  </w:style>
  <w:style w:type="character" w:customStyle="1" w:styleId="linkview">
    <w:name w:val="link_view"/>
    <w:basedOn w:val="a0"/>
    <w:rsid w:val="009163FC"/>
  </w:style>
  <w:style w:type="character" w:customStyle="1" w:styleId="linkcomments">
    <w:name w:val="link_comments"/>
    <w:basedOn w:val="a0"/>
    <w:rsid w:val="009163FC"/>
  </w:style>
  <w:style w:type="character" w:customStyle="1" w:styleId="linkcollect">
    <w:name w:val="link_collect"/>
    <w:basedOn w:val="a0"/>
    <w:rsid w:val="009163FC"/>
  </w:style>
  <w:style w:type="character" w:customStyle="1" w:styleId="linkreport">
    <w:name w:val="link_report"/>
    <w:basedOn w:val="a0"/>
    <w:rsid w:val="009163FC"/>
  </w:style>
  <w:style w:type="paragraph" w:styleId="a6">
    <w:name w:val="Normal (Web)"/>
    <w:basedOn w:val="a"/>
    <w:uiPriority w:val="99"/>
    <w:semiHidden/>
    <w:unhideWhenUsed/>
    <w:rsid w:val="00916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163F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9163F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9163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63F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9163FC"/>
  </w:style>
  <w:style w:type="character" w:styleId="a8">
    <w:name w:val="Emphasis"/>
    <w:basedOn w:val="a0"/>
    <w:uiPriority w:val="20"/>
    <w:qFormat/>
    <w:rsid w:val="004C0CD0"/>
    <w:rPr>
      <w:i/>
      <w:iCs/>
    </w:rPr>
  </w:style>
  <w:style w:type="paragraph" w:customStyle="1" w:styleId="copyrightp">
    <w:name w:val="copyright_p"/>
    <w:basedOn w:val="a"/>
    <w:rsid w:val="004C0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37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8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864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1623499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39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4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5135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652856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1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38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1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733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14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394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7698110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indows" TargetMode="External"/><Relationship Id="rId13" Type="http://schemas.openxmlformats.org/officeDocument/2006/relationships/hyperlink" Target="http://blog.csdn.net/happynear/article/details/45372231" TargetMode="External"/><Relationship Id="rId18" Type="http://schemas.openxmlformats.org/officeDocument/2006/relationships/hyperlink" Target="http://pan.baidu.com/s/1bSzvKa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www.csdn.net/tag/matlab" TargetMode="External"/><Relationship Id="rId12" Type="http://schemas.openxmlformats.org/officeDocument/2006/relationships/hyperlink" Target="http://blog.csdn.net/happynear/article/details/45372231" TargetMode="External"/><Relationship Id="rId17" Type="http://schemas.openxmlformats.org/officeDocument/2006/relationships/hyperlink" Target="https://www.github.com/happynear/caffe-windows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pan.baidu.com/s/1dDHbbgP" TargetMode="External"/><Relationship Id="rId20" Type="http://schemas.openxmlformats.org/officeDocument/2006/relationships/hyperlink" Target="http://pan.baidu.com/s/1mgl9n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happynear/caffe-windows/blob/master/FAQ.md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blog.csdn.net/happynear/article/details/45372231" TargetMode="External"/><Relationship Id="rId19" Type="http://schemas.openxmlformats.org/officeDocument/2006/relationships/hyperlink" Target="http://lib.csdn.net/base/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python" TargetMode="External"/><Relationship Id="rId14" Type="http://schemas.openxmlformats.org/officeDocument/2006/relationships/hyperlink" Target="https://github.com/Microsoft/caffe" TargetMode="External"/><Relationship Id="rId22" Type="http://schemas.openxmlformats.org/officeDocument/2006/relationships/hyperlink" Target="http://pan.baidu.com/s/1i390tZ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2015-11-16T13:19:00Z</dcterms:created>
  <dcterms:modified xsi:type="dcterms:W3CDTF">2016-10-29T02:46:00Z</dcterms:modified>
</cp:coreProperties>
</file>